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A42" w:rsidRDefault="00662A42" w:rsidP="00662A42">
      <w:pPr>
        <w:spacing w:before="0" w:after="0" w:line="276" w:lineRule="auto"/>
        <w:ind w:left="0" w:firstLine="680"/>
        <w:jc w:val="center"/>
        <w:rPr>
          <w:rFonts w:ascii="Bookman Old Style" w:hAnsi="Bookman Old Style"/>
          <w:sz w:val="32"/>
          <w:szCs w:val="24"/>
        </w:rPr>
      </w:pPr>
      <w:r>
        <w:rPr>
          <w:rFonts w:ascii="Bookman Old Style" w:hAnsi="Bookman Old Style"/>
          <w:sz w:val="32"/>
          <w:szCs w:val="24"/>
        </w:rPr>
        <w:pict>
          <v:shapetype id="_x0000_t156" coordsize="21600,21600" o:spt="156" adj="2809,10800" path="m@25@0c@26@3@27@1@28@0m@21@4c@22@5@23@6@24@4e"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2 3"/>
              <v:f eqn="prod @8 4 3"/>
              <v:f eqn="prod @8 2 1"/>
              <v:f eqn="sum 21600 0 @9"/>
              <v:f eqn="sum 21600 0 @10"/>
              <v:f eqn="sum 21600 0 @11"/>
              <v:f eqn="prod #1 2 3"/>
              <v:f eqn="prod #1 4 3"/>
              <v:f eqn="prod #1 2 1"/>
              <v:f eqn="sum 21600 0 @15"/>
              <v:f eqn="sum 21600 0 @16"/>
              <v:f eqn="sum 21600 0 @17"/>
              <v:f eqn="if @7 @14 0"/>
              <v:f eqn="if @7 @13 @15"/>
              <v:f eqn="if @7 @12 @16"/>
              <v:f eqn="if @7 21600 @17"/>
              <v:f eqn="if @7 0 @20"/>
              <v:f eqn="if @7 @9 @19"/>
              <v:f eqn="if @7 @10 @18"/>
              <v:f eqn="if @7 @11 21600"/>
              <v:f eqn="sum @24 0 @21"/>
              <v:f eqn="sum @4 0 @0"/>
              <v:f eqn="max @21 @25"/>
              <v:f eqn="min @24 @28"/>
              <v:f eqn="prod @0 2 1"/>
              <v:f eqn="sum 21600 0 @33"/>
              <v:f eqn="mid @26 @27"/>
              <v:f eqn="mid @24 @28"/>
              <v:f eqn="mid @22 @23"/>
              <v:f eqn="mid @21 @25"/>
            </v:formulas>
            <v:path textpathok="t" o:connecttype="custom" o:connectlocs="@35,@0;@38,10800;@37,@4;@36,10800" o:connectangles="270,180,90,0"/>
            <v:textpath on="t" fitshape="t" xscale="t"/>
            <v:handles>
              <v:h position="topLeft,#0" yrange="0,4459"/>
              <v:h position="#1,bottomRight" xrange="8640,12960"/>
            </v:handles>
            <o:lock v:ext="edit" text="t" shapetype="t"/>
          </v:shapetype>
          <v:shape id="_x0000_i1025" type="#_x0000_t156" style="width:188.9pt;height:79.4pt" fillcolor="#99f" stroked="f">
            <v:fill r:id="rId6" o:title="" color2="#099" focus="100%" type="gradient"/>
            <v:stroke r:id="rId6" o:title=""/>
            <v:shadow on="t" color="silver" opacity="52429f" offset="3pt,3pt"/>
            <v:textpath style="font-family:&quot;Times New Roman&quot;;v-text-kern:t" trim="t" fitpath="t" xscale="f" string="ISIC "/>
          </v:shape>
        </w:pict>
      </w:r>
    </w:p>
    <w:p w:rsidR="00662A42" w:rsidRPr="00A47347" w:rsidRDefault="00662A42" w:rsidP="00662A42">
      <w:pPr>
        <w:spacing w:before="0" w:after="0" w:line="276" w:lineRule="auto"/>
        <w:ind w:left="0" w:firstLine="680"/>
        <w:rPr>
          <w:rFonts w:ascii="Bookman Old Style" w:hAnsi="Bookman Old Style"/>
          <w:sz w:val="24"/>
          <w:szCs w:val="24"/>
        </w:rPr>
      </w:pPr>
      <w:r w:rsidRPr="00A47347">
        <w:rPr>
          <w:rFonts w:ascii="Bookman Old Style" w:hAnsi="Bookman Old Style"/>
          <w:sz w:val="24"/>
          <w:szCs w:val="24"/>
        </w:rPr>
        <w:t>ISIC (</w:t>
      </w:r>
      <w:proofErr w:type="spellStart"/>
      <w:r w:rsidRPr="00560C13">
        <w:rPr>
          <w:rFonts w:ascii="Bookman Old Style" w:hAnsi="Bookman Old Style"/>
          <w:i/>
          <w:sz w:val="24"/>
          <w:szCs w:val="24"/>
          <w:rPrChange w:id="0" w:author="Admin" w:date="2018-05-22T18:10:00Z">
            <w:rPr>
              <w:rFonts w:ascii="Bookman Old Style" w:hAnsi="Bookman Old Style"/>
              <w:sz w:val="24"/>
              <w:szCs w:val="24"/>
            </w:rPr>
          </w:rPrChange>
        </w:rPr>
        <w:t>International</w:t>
      </w:r>
      <w:proofErr w:type="spellEnd"/>
      <w:r w:rsidRPr="00560C13">
        <w:rPr>
          <w:rFonts w:ascii="Bookman Old Style" w:hAnsi="Bookman Old Style"/>
          <w:i/>
          <w:sz w:val="24"/>
          <w:szCs w:val="24"/>
          <w:rPrChange w:id="1" w:author="Admin" w:date="2018-05-22T18:10:00Z">
            <w:rPr>
              <w:rFonts w:ascii="Bookman Old Style" w:hAnsi="Bookman Old Style"/>
              <w:sz w:val="24"/>
              <w:szCs w:val="24"/>
            </w:rPr>
          </w:rPrChange>
        </w:rPr>
        <w:t xml:space="preserve"> </w:t>
      </w:r>
      <w:proofErr w:type="spellStart"/>
      <w:r w:rsidRPr="00560C13">
        <w:rPr>
          <w:rFonts w:ascii="Bookman Old Style" w:hAnsi="Bookman Old Style"/>
          <w:i/>
          <w:sz w:val="24"/>
          <w:szCs w:val="24"/>
          <w:rPrChange w:id="2" w:author="Admin" w:date="2018-05-22T18:10:00Z">
            <w:rPr>
              <w:rFonts w:ascii="Bookman Old Style" w:hAnsi="Bookman Old Style"/>
              <w:sz w:val="24"/>
              <w:szCs w:val="24"/>
            </w:rPr>
          </w:rPrChange>
        </w:rPr>
        <w:t>student</w:t>
      </w:r>
      <w:proofErr w:type="spellEnd"/>
      <w:r w:rsidRPr="00560C13">
        <w:rPr>
          <w:rFonts w:ascii="Bookman Old Style" w:hAnsi="Bookman Old Style"/>
          <w:i/>
          <w:sz w:val="24"/>
          <w:szCs w:val="24"/>
          <w:rPrChange w:id="3" w:author="Admin" w:date="2018-05-22T18:10:00Z">
            <w:rPr>
              <w:rFonts w:ascii="Bookman Old Style" w:hAnsi="Bookman Old Style"/>
              <w:sz w:val="24"/>
              <w:szCs w:val="24"/>
            </w:rPr>
          </w:rPrChange>
        </w:rPr>
        <w:t xml:space="preserve"> </w:t>
      </w:r>
      <w:proofErr w:type="spellStart"/>
      <w:r w:rsidRPr="00560C13">
        <w:rPr>
          <w:rFonts w:ascii="Bookman Old Style" w:hAnsi="Bookman Old Style"/>
          <w:i/>
          <w:sz w:val="24"/>
          <w:szCs w:val="24"/>
          <w:rPrChange w:id="4" w:author="Admin" w:date="2018-05-22T18:10:00Z">
            <w:rPr>
              <w:rFonts w:ascii="Bookman Old Style" w:hAnsi="Bookman Old Style"/>
              <w:sz w:val="24"/>
              <w:szCs w:val="24"/>
            </w:rPr>
          </w:rPrChange>
        </w:rPr>
        <w:t>Identity</w:t>
      </w:r>
      <w:proofErr w:type="spellEnd"/>
      <w:r w:rsidRPr="00560C13">
        <w:rPr>
          <w:rFonts w:ascii="Bookman Old Style" w:hAnsi="Bookman Old Style"/>
          <w:i/>
          <w:sz w:val="24"/>
          <w:szCs w:val="24"/>
          <w:rPrChange w:id="5" w:author="Admin" w:date="2018-05-22T18:10:00Z">
            <w:rPr>
              <w:rFonts w:ascii="Bookman Old Style" w:hAnsi="Bookman Old Style"/>
              <w:sz w:val="24"/>
              <w:szCs w:val="24"/>
            </w:rPr>
          </w:rPrChange>
        </w:rPr>
        <w:t xml:space="preserve"> </w:t>
      </w:r>
      <w:proofErr w:type="spellStart"/>
      <w:r w:rsidRPr="00560C13">
        <w:rPr>
          <w:rFonts w:ascii="Bookman Old Style" w:hAnsi="Bookman Old Style"/>
          <w:i/>
          <w:sz w:val="24"/>
          <w:szCs w:val="24"/>
          <w:rPrChange w:id="6" w:author="Admin" w:date="2018-05-22T18:10:00Z">
            <w:rPr>
              <w:rFonts w:ascii="Bookman Old Style" w:hAnsi="Bookman Old Style"/>
              <w:sz w:val="24"/>
              <w:szCs w:val="24"/>
            </w:rPr>
          </w:rPrChange>
        </w:rPr>
        <w:t>Card</w:t>
      </w:r>
      <w:proofErr w:type="spellEnd"/>
      <w:r w:rsidRPr="00A47347">
        <w:rPr>
          <w:rFonts w:ascii="Bookman Old Style" w:hAnsi="Bookman Old Style"/>
          <w:sz w:val="24"/>
          <w:szCs w:val="24"/>
        </w:rPr>
        <w:t xml:space="preserve">) – это единственное международное удостоверение, подтверждающее статус учащегося во всем мире, </w:t>
      </w:r>
      <w:del w:id="7" w:author="Admin" w:date="2018-05-22T18:09:00Z">
        <w:r w:rsidRPr="00A47347" w:rsidDel="00560C13">
          <w:rPr>
            <w:rFonts w:ascii="Bookman Old Style" w:hAnsi="Bookman Old Style"/>
            <w:sz w:val="24"/>
            <w:szCs w:val="24"/>
          </w:rPr>
          <w:delText xml:space="preserve">которая </w:delText>
        </w:r>
      </w:del>
      <w:ins w:id="8" w:author="Admin" w:date="2018-05-22T18:09:00Z">
        <w:r w:rsidRPr="00A47347">
          <w:rPr>
            <w:rFonts w:ascii="Bookman Old Style" w:hAnsi="Bookman Old Style"/>
            <w:sz w:val="24"/>
            <w:szCs w:val="24"/>
          </w:rPr>
          <w:t>котор</w:t>
        </w:r>
        <w:r>
          <w:rPr>
            <w:rFonts w:ascii="Bookman Old Style" w:hAnsi="Bookman Old Style"/>
            <w:sz w:val="24"/>
            <w:szCs w:val="24"/>
          </w:rPr>
          <w:t>ое</w:t>
        </w:r>
        <w:r w:rsidRPr="00A47347">
          <w:rPr>
            <w:rFonts w:ascii="Bookman Old Style" w:hAnsi="Bookman Old Style"/>
            <w:sz w:val="24"/>
            <w:szCs w:val="24"/>
          </w:rPr>
          <w:t xml:space="preserve"> </w:t>
        </w:r>
      </w:ins>
      <w:r w:rsidRPr="00A47347">
        <w:rPr>
          <w:rFonts w:ascii="Bookman Old Style" w:hAnsi="Bookman Old Style"/>
          <w:sz w:val="24"/>
          <w:szCs w:val="24"/>
        </w:rPr>
        <w:t>открывает д</w:t>
      </w:r>
      <w:r>
        <w:rPr>
          <w:rFonts w:ascii="Bookman Old Style" w:hAnsi="Bookman Old Style"/>
          <w:sz w:val="24"/>
          <w:szCs w:val="24"/>
        </w:rPr>
        <w:t xml:space="preserve">ля тебя мир скидок и привилегий. </w:t>
      </w:r>
      <w:r w:rsidRPr="00A47347">
        <w:rPr>
          <w:rFonts w:ascii="Bookman Old Style" w:hAnsi="Bookman Old Style"/>
          <w:sz w:val="24"/>
          <w:szCs w:val="24"/>
        </w:rPr>
        <w:t>На данный момент это единственное международно признанное удостоверение такого рода. Используется в 135 странах мира.</w:t>
      </w:r>
    </w:p>
    <w:p w:rsidR="00662A42" w:rsidRDefault="00662A42" w:rsidP="00662A42">
      <w:pPr>
        <w:spacing w:before="0" w:after="0" w:line="276" w:lineRule="auto"/>
        <w:ind w:left="0" w:firstLine="680"/>
        <w:rPr>
          <w:ins w:id="9" w:author="Admin" w:date="2018-05-22T18:10:00Z"/>
          <w:rFonts w:ascii="Bookman Old Style" w:hAnsi="Bookman Old Style"/>
          <w:sz w:val="24"/>
          <w:szCs w:val="24"/>
        </w:rPr>
      </w:pPr>
      <w:r w:rsidRPr="00A47347">
        <w:rPr>
          <w:rFonts w:ascii="Bookman Old Style" w:hAnsi="Bookman Old Style"/>
          <w:sz w:val="24"/>
          <w:szCs w:val="24"/>
        </w:rPr>
        <w:t xml:space="preserve">Держатели карт получают скидки и специальные </w:t>
      </w:r>
      <w:del w:id="10" w:author="Правкин" w:date="2018-10-14T21:43:00Z">
        <w:r w:rsidRPr="00A47347" w:rsidDel="00E210B4">
          <w:rPr>
            <w:rFonts w:ascii="Bookman Old Style" w:hAnsi="Bookman Old Style"/>
            <w:sz w:val="24"/>
            <w:szCs w:val="24"/>
          </w:rPr>
          <w:delText>пр</w:delText>
        </w:r>
        <w:r w:rsidDel="00E210B4">
          <w:rPr>
            <w:rFonts w:ascii="Bookman Old Style" w:hAnsi="Bookman Old Style"/>
            <w:sz w:val="24"/>
            <w:szCs w:val="24"/>
          </w:rPr>
          <w:delText>иложения</w:delText>
        </w:r>
        <w:r w:rsidRPr="00A47347" w:rsidDel="00E210B4">
          <w:rPr>
            <w:rFonts w:ascii="Bookman Old Style" w:hAnsi="Bookman Old Style"/>
            <w:sz w:val="24"/>
            <w:szCs w:val="24"/>
          </w:rPr>
          <w:delText xml:space="preserve"> </w:delText>
        </w:r>
      </w:del>
      <w:ins w:id="11" w:author="Правкин" w:date="2018-10-14T21:43:00Z">
        <w:r>
          <w:rPr>
            <w:rFonts w:ascii="Bookman Old Style" w:hAnsi="Bookman Old Style"/>
            <w:sz w:val="24"/>
            <w:szCs w:val="24"/>
          </w:rPr>
          <w:t>предложения</w:t>
        </w:r>
        <w:r w:rsidRPr="00A47347">
          <w:rPr>
            <w:rFonts w:ascii="Bookman Old Style" w:hAnsi="Bookman Old Style"/>
            <w:sz w:val="24"/>
            <w:szCs w:val="24"/>
          </w:rPr>
          <w:t xml:space="preserve"> </w:t>
        </w:r>
      </w:ins>
      <w:r w:rsidRPr="00A47347">
        <w:rPr>
          <w:rFonts w:ascii="Bookman Old Style" w:hAnsi="Bookman Old Style"/>
          <w:sz w:val="24"/>
          <w:szCs w:val="24"/>
        </w:rPr>
        <w:t xml:space="preserve">во множестве фирм, в частности в сфере путешествий и транспортных сервисов, таких как авиаперелёты, автобусный и железнодорожный </w:t>
      </w:r>
      <w:del w:id="12" w:author="Правкин" w:date="2018-10-14T21:42:00Z">
        <w:r w:rsidRPr="00A47347" w:rsidDel="00E210B4">
          <w:rPr>
            <w:rFonts w:ascii="Bookman Old Style" w:hAnsi="Bookman Old Style"/>
            <w:sz w:val="24"/>
            <w:szCs w:val="24"/>
          </w:rPr>
          <w:delText>транспорт</w:delText>
        </w:r>
      </w:del>
      <w:ins w:id="13" w:author="Правкин" w:date="2018-10-14T21:42:00Z">
        <w:r>
          <w:rPr>
            <w:rFonts w:ascii="Bookman Old Style" w:hAnsi="Bookman Old Style"/>
            <w:sz w:val="24"/>
            <w:szCs w:val="24"/>
          </w:rPr>
          <w:t>транзит</w:t>
        </w:r>
      </w:ins>
      <w:r w:rsidRPr="00A47347">
        <w:rPr>
          <w:rFonts w:ascii="Bookman Old Style" w:hAnsi="Bookman Old Style"/>
          <w:sz w:val="24"/>
          <w:szCs w:val="24"/>
        </w:rPr>
        <w:t>, паромы и аренда автомобилей. Другие скидки предоставляются на такие услуги, как посещение музеев и исторических памятников, различных культурных достопримечательностей, баров и ресторанов, проживание в отелях и гостиницах.</w:t>
      </w:r>
    </w:p>
    <w:p w:rsidR="00662A42" w:rsidRPr="00A47347" w:rsidRDefault="00662A42" w:rsidP="00662A42">
      <w:pPr>
        <w:spacing w:before="0" w:after="0" w:line="276" w:lineRule="auto"/>
        <w:ind w:left="0" w:firstLine="680"/>
        <w:rPr>
          <w:rFonts w:ascii="Bookman Old Style" w:hAnsi="Bookman Old Style"/>
          <w:sz w:val="24"/>
          <w:szCs w:val="24"/>
        </w:rPr>
      </w:pPr>
      <w:ins w:id="14" w:author="Александров" w:date="2018-05-22T17:32:00Z">
        <w:del w:id="15" w:author="Admin" w:date="2018-05-22T18:10:00Z">
          <w:r w:rsidDel="00560C13">
            <w:rPr>
              <w:rFonts w:ascii="Bookman Old Style" w:hAnsi="Bookman Old Style"/>
              <w:sz w:val="24"/>
              <w:szCs w:val="24"/>
            </w:rPr>
            <w:delText xml:space="preserve"> </w:delText>
          </w:r>
        </w:del>
      </w:ins>
      <w:ins w:id="16" w:author="Александров" w:date="2018-05-22T17:33:00Z">
        <w:r>
          <w:rPr>
            <w:rFonts w:ascii="Bookman Old Style" w:hAnsi="Bookman Old Style"/>
            <w:sz w:val="24"/>
            <w:szCs w:val="24"/>
          </w:rPr>
          <w:t>В</w:t>
        </w:r>
        <w:r w:rsidRPr="003B0933">
          <w:rPr>
            <w:rFonts w:ascii="Bookman Old Style" w:hAnsi="Bookman Old Style"/>
            <w:sz w:val="24"/>
            <w:szCs w:val="24"/>
          </w:rPr>
          <w:t>се скидки доступны на официальном сайте программы ISIC в России</w:t>
        </w:r>
        <w:r>
          <w:rPr>
            <w:rFonts w:ascii="Bookman Old Style" w:hAnsi="Bookman Old Style"/>
            <w:sz w:val="24"/>
            <w:szCs w:val="24"/>
          </w:rPr>
          <w:t xml:space="preserve">. </w:t>
        </w:r>
      </w:ins>
      <w:ins w:id="17" w:author="Александров" w:date="2018-05-22T17:34:00Z">
        <w:r w:rsidRPr="003B0933">
          <w:rPr>
            <w:rFonts w:ascii="Bookman Old Style" w:hAnsi="Bookman Old Style"/>
            <w:sz w:val="24"/>
            <w:szCs w:val="24"/>
          </w:rPr>
          <w:t>https://isic.ru/discount/russia/</w:t>
        </w:r>
      </w:ins>
    </w:p>
    <w:p w:rsidR="00662A42" w:rsidRPr="00560C13" w:rsidDel="00560C13" w:rsidRDefault="00662A42" w:rsidP="00662A42">
      <w:pPr>
        <w:spacing w:before="0" w:after="0" w:line="276" w:lineRule="auto"/>
        <w:ind w:left="0" w:firstLine="680"/>
        <w:rPr>
          <w:del w:id="18" w:author="Admin" w:date="2018-05-22T18:10:00Z"/>
          <w:rFonts w:ascii="Bookman Old Style" w:hAnsi="Bookman Old Style"/>
          <w:b/>
          <w:i/>
          <w:sz w:val="24"/>
          <w:szCs w:val="24"/>
          <w:rPrChange w:id="19" w:author="Admin" w:date="2018-05-22T18:10:00Z">
            <w:rPr>
              <w:del w:id="20" w:author="Admin" w:date="2018-05-22T18:10:00Z"/>
              <w:rFonts w:ascii="Bookman Old Style" w:hAnsi="Bookman Old Style"/>
              <w:sz w:val="24"/>
              <w:szCs w:val="24"/>
            </w:rPr>
          </w:rPrChange>
        </w:rPr>
      </w:pPr>
      <w:del w:id="21" w:author="Admin" w:date="2018-05-22T18:10:00Z">
        <w:r w:rsidRPr="00560C13" w:rsidDel="00560C13">
          <w:rPr>
            <w:rFonts w:ascii="Bookman Old Style" w:hAnsi="Bookman Old Style"/>
            <w:b/>
            <w:i/>
            <w:sz w:val="24"/>
            <w:szCs w:val="24"/>
            <w:rPrChange w:id="22" w:author="Admin" w:date="2018-05-22T18:10:00Z">
              <w:rPr>
                <w:rFonts w:ascii="Bookman Old Style" w:hAnsi="Bookman Old Style"/>
                <w:sz w:val="24"/>
                <w:szCs w:val="24"/>
              </w:rPr>
            </w:rPrChange>
          </w:rPr>
          <w:delText>Вкратце для тех, кто еще не в курсе, зачем нужна карта ISIC. Очень много плюшек в Европе. Например, проезд на поезде в Польше для владельцев карты предоставляется со скидкой 51% процент от обычного билета. То есть если билет стоит условные 1000 рублей, то вы заплатите всего 490. Плюс миллион скидок в кафе, отелях и хостелах, а также возможность выпить бесплатного кофе и так далее.</w:delText>
        </w:r>
      </w:del>
    </w:p>
    <w:p w:rsidR="00662A42" w:rsidRPr="00560C13" w:rsidRDefault="00662A42" w:rsidP="00662A42">
      <w:pPr>
        <w:spacing w:before="0" w:after="0" w:line="276" w:lineRule="auto"/>
        <w:ind w:left="0" w:firstLine="680"/>
        <w:rPr>
          <w:rFonts w:ascii="Bookman Old Style" w:hAnsi="Bookman Old Style"/>
          <w:b/>
          <w:i/>
          <w:sz w:val="24"/>
          <w:szCs w:val="24"/>
          <w:rPrChange w:id="23" w:author="Admin" w:date="2018-05-22T18:10:00Z">
            <w:rPr>
              <w:rFonts w:ascii="Bookman Old Style" w:hAnsi="Bookman Old Style"/>
              <w:sz w:val="24"/>
              <w:szCs w:val="24"/>
            </w:rPr>
          </w:rPrChange>
        </w:rPr>
      </w:pPr>
      <w:r w:rsidRPr="00560C13">
        <w:rPr>
          <w:rFonts w:ascii="Bookman Old Style" w:hAnsi="Bookman Old Style"/>
          <w:b/>
          <w:i/>
          <w:sz w:val="24"/>
          <w:szCs w:val="24"/>
          <w:rPrChange w:id="24" w:author="Admin" w:date="2018-05-22T18:10:00Z">
            <w:rPr>
              <w:rFonts w:ascii="Bookman Old Style" w:hAnsi="Bookman Old Style"/>
              <w:sz w:val="24"/>
              <w:szCs w:val="24"/>
            </w:rPr>
          </w:rPrChange>
        </w:rPr>
        <w:t>Рекомендованная цена карты для США — 22 доллара, для Великобритании — 6 фунтов, для Германии — 10 евро.</w:t>
      </w:r>
    </w:p>
    <w:p w:rsidR="00662A42" w:rsidRPr="00A47347" w:rsidRDefault="00662A42" w:rsidP="00662A42">
      <w:pPr>
        <w:spacing w:before="0" w:after="0" w:line="276" w:lineRule="auto"/>
        <w:ind w:left="0" w:firstLine="680"/>
        <w:rPr>
          <w:rFonts w:ascii="Bookman Old Style" w:hAnsi="Bookman Old Style"/>
          <w:sz w:val="24"/>
          <w:szCs w:val="24"/>
        </w:rPr>
      </w:pPr>
      <w:r w:rsidRPr="00A47347">
        <w:rPr>
          <w:rFonts w:ascii="Bookman Old Style" w:hAnsi="Bookman Old Style"/>
          <w:sz w:val="24"/>
          <w:szCs w:val="24"/>
        </w:rPr>
        <w:t>Карта выдается Ассоциацией ISIC, которая описывает себя как «международная некоммерческая членская ассоциация Международной студенческой туристической конфедерации» (</w:t>
      </w:r>
      <w:proofErr w:type="spellStart"/>
      <w:r w:rsidRPr="00A47347">
        <w:rPr>
          <w:rFonts w:ascii="Bookman Old Style" w:hAnsi="Bookman Old Style"/>
          <w:sz w:val="24"/>
          <w:szCs w:val="24"/>
        </w:rPr>
        <w:t>International</w:t>
      </w:r>
      <w:proofErr w:type="spellEnd"/>
      <w:r w:rsidRPr="00A473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47347">
        <w:rPr>
          <w:rFonts w:ascii="Bookman Old Style" w:hAnsi="Bookman Old Style"/>
          <w:sz w:val="24"/>
          <w:szCs w:val="24"/>
        </w:rPr>
        <w:t>Student</w:t>
      </w:r>
      <w:proofErr w:type="spellEnd"/>
      <w:r w:rsidRPr="00A473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47347">
        <w:rPr>
          <w:rFonts w:ascii="Bookman Old Style" w:hAnsi="Bookman Old Style"/>
          <w:sz w:val="24"/>
          <w:szCs w:val="24"/>
        </w:rPr>
        <w:t>Travel</w:t>
      </w:r>
      <w:proofErr w:type="spellEnd"/>
      <w:r w:rsidRPr="00A4734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47347">
        <w:rPr>
          <w:rFonts w:ascii="Bookman Old Style" w:hAnsi="Bookman Old Style"/>
          <w:sz w:val="24"/>
          <w:szCs w:val="24"/>
        </w:rPr>
        <w:t>Confederation</w:t>
      </w:r>
      <w:proofErr w:type="spellEnd"/>
      <w:r w:rsidRPr="00A47347">
        <w:rPr>
          <w:rFonts w:ascii="Bookman Old Style" w:hAnsi="Bookman Old Style"/>
          <w:sz w:val="24"/>
          <w:szCs w:val="24"/>
        </w:rPr>
        <w:t>)</w:t>
      </w:r>
      <w:del w:id="25" w:author="Admin" w:date="2018-05-22T18:11:00Z">
        <w:r w:rsidRPr="00A47347" w:rsidDel="00560C13">
          <w:rPr>
            <w:rFonts w:ascii="Bookman Old Style" w:hAnsi="Bookman Old Style"/>
            <w:sz w:val="24"/>
            <w:szCs w:val="24"/>
          </w:rPr>
          <w:delText>[1]</w:delText>
        </w:r>
      </w:del>
      <w:r w:rsidRPr="00A47347">
        <w:rPr>
          <w:rFonts w:ascii="Bookman Old Style" w:hAnsi="Bookman Old Style"/>
          <w:sz w:val="24"/>
          <w:szCs w:val="24"/>
        </w:rPr>
        <w:t xml:space="preserve">. Согласно </w:t>
      </w:r>
      <w:del w:id="26" w:author="Правкин" w:date="2018-10-14T21:42:00Z">
        <w:r w:rsidDel="00E210B4">
          <w:rPr>
            <w:rFonts w:ascii="Bookman Old Style" w:hAnsi="Bookman Old Style"/>
            <w:sz w:val="24"/>
            <w:szCs w:val="24"/>
          </w:rPr>
          <w:delText>копиям</w:delText>
        </w:r>
        <w:r w:rsidRPr="00A47347" w:rsidDel="00E210B4">
          <w:rPr>
            <w:rFonts w:ascii="Bookman Old Style" w:hAnsi="Bookman Old Style"/>
            <w:sz w:val="24"/>
            <w:szCs w:val="24"/>
          </w:rPr>
          <w:delText xml:space="preserve"> </w:delText>
        </w:r>
      </w:del>
      <w:ins w:id="27" w:author="Правкин" w:date="2018-10-14T21:42:00Z">
        <w:r>
          <w:rPr>
            <w:rFonts w:ascii="Bookman Old Style" w:hAnsi="Bookman Old Style"/>
            <w:sz w:val="24"/>
            <w:szCs w:val="24"/>
          </w:rPr>
          <w:t>данным</w:t>
        </w:r>
        <w:r w:rsidRPr="00A47347">
          <w:rPr>
            <w:rFonts w:ascii="Bookman Old Style" w:hAnsi="Bookman Old Style"/>
            <w:sz w:val="24"/>
            <w:szCs w:val="24"/>
          </w:rPr>
          <w:t xml:space="preserve"> </w:t>
        </w:r>
      </w:ins>
      <w:r w:rsidRPr="00A47347">
        <w:rPr>
          <w:rFonts w:ascii="Bookman Old Style" w:hAnsi="Bookman Old Style"/>
          <w:sz w:val="24"/>
          <w:szCs w:val="24"/>
        </w:rPr>
        <w:t>ассоциации, с начала 1960-х годов было выдано почти 46 миллионов карт</w:t>
      </w:r>
      <w:del w:id="28" w:author="Admin" w:date="2018-05-22T18:11:00Z">
        <w:r w:rsidRPr="00A47347" w:rsidDel="00560C13">
          <w:rPr>
            <w:rFonts w:ascii="Bookman Old Style" w:hAnsi="Bookman Old Style"/>
            <w:sz w:val="24"/>
            <w:szCs w:val="24"/>
          </w:rPr>
          <w:delText>[2]</w:delText>
        </w:r>
      </w:del>
      <w:r w:rsidRPr="00A47347">
        <w:rPr>
          <w:rFonts w:ascii="Bookman Old Style" w:hAnsi="Bookman Old Style"/>
          <w:sz w:val="24"/>
          <w:szCs w:val="24"/>
        </w:rPr>
        <w:t>.</w:t>
      </w:r>
    </w:p>
    <w:p w:rsidR="00662A42" w:rsidRDefault="00662A42" w:rsidP="00662A42">
      <w:pPr>
        <w:spacing w:before="0" w:after="0" w:line="276" w:lineRule="auto"/>
        <w:ind w:left="0" w:firstLine="680"/>
        <w:rPr>
          <w:ins w:id="29" w:author="Александров" w:date="2018-05-22T17:37:00Z"/>
          <w:rFonts w:ascii="Bookman Old Style" w:hAnsi="Bookman Old Style"/>
          <w:sz w:val="24"/>
          <w:szCs w:val="24"/>
        </w:rPr>
      </w:pPr>
      <w:r w:rsidRPr="00A47347">
        <w:rPr>
          <w:rFonts w:ascii="Bookman Old Style" w:hAnsi="Bookman Old Style"/>
          <w:sz w:val="24"/>
          <w:szCs w:val="24"/>
        </w:rPr>
        <w:t>В России оформление карты стоит 600 рублей (800 рублей для ISIC-БСК).</w:t>
      </w:r>
    </w:p>
    <w:p w:rsidR="00662A42" w:rsidRDefault="00662A42" w:rsidP="00662A42">
      <w:pPr>
        <w:spacing w:before="0" w:after="0" w:line="276" w:lineRule="auto"/>
        <w:ind w:left="0" w:firstLine="680"/>
        <w:rPr>
          <w:ins w:id="30" w:author="Admin" w:date="2018-05-22T18:11:00Z"/>
          <w:rFonts w:ascii="Bookman Old Style" w:hAnsi="Bookman Old Style"/>
          <w:sz w:val="24"/>
          <w:szCs w:val="24"/>
        </w:rPr>
      </w:pPr>
      <w:ins w:id="31" w:author="Александров" w:date="2018-05-22T17:37:00Z">
        <w:r>
          <w:rPr>
            <w:rFonts w:ascii="Bookman Old Style" w:hAnsi="Bookman Old Style"/>
            <w:sz w:val="24"/>
            <w:szCs w:val="24"/>
          </w:rPr>
          <w:t xml:space="preserve">Оформить карту можно у представителя или </w:t>
        </w:r>
      </w:ins>
      <w:ins w:id="32" w:author="Александров" w:date="2018-05-22T17:38:00Z">
        <w:r w:rsidRPr="003B0933">
          <w:rPr>
            <w:rFonts w:ascii="Bookman Old Style" w:hAnsi="Bookman Old Style"/>
            <w:sz w:val="24"/>
            <w:szCs w:val="24"/>
          </w:rPr>
          <w:t>через Интернет. Во втором случае вам придется переплатить доллар за доставку</w:t>
        </w:r>
        <w:del w:id="33" w:author="Admin" w:date="2018-05-22T18:11:00Z">
          <w:r w:rsidRPr="003B0933" w:rsidDel="00560C13">
            <w:rPr>
              <w:rFonts w:ascii="Bookman Old Style" w:hAnsi="Bookman Old Style"/>
              <w:sz w:val="24"/>
              <w:szCs w:val="24"/>
            </w:rPr>
            <w:delText>, но в век технологий мне этот вариант оказался по душе, тем более что оплата производилась прямо с банковской карты</w:delText>
          </w:r>
        </w:del>
        <w:r w:rsidRPr="003B0933">
          <w:rPr>
            <w:rFonts w:ascii="Bookman Old Style" w:hAnsi="Bookman Old Style"/>
            <w:sz w:val="24"/>
            <w:szCs w:val="24"/>
          </w:rPr>
          <w:t>.</w:t>
        </w:r>
      </w:ins>
    </w:p>
    <w:p w:rsidR="00662A42" w:rsidRPr="00A47347" w:rsidRDefault="00662A42" w:rsidP="00662A42">
      <w:pPr>
        <w:spacing w:before="0" w:after="0" w:line="276" w:lineRule="auto"/>
        <w:ind w:left="0" w:firstLine="680"/>
        <w:rPr>
          <w:rFonts w:ascii="Bookman Old Style" w:hAnsi="Bookman Old Style"/>
          <w:sz w:val="24"/>
          <w:szCs w:val="24"/>
        </w:rPr>
      </w:pPr>
    </w:p>
    <w:p w:rsidR="00662A42" w:rsidRPr="00FF3C12" w:rsidRDefault="00662A42" w:rsidP="00662A42">
      <w:pPr>
        <w:pStyle w:val="4"/>
        <w:spacing w:before="0" w:line="276" w:lineRule="auto"/>
        <w:ind w:left="0" w:firstLine="680"/>
        <w:jc w:val="center"/>
        <w:rPr>
          <w:rFonts w:ascii="Bookman Old Style" w:hAnsi="Bookman Old Style"/>
          <w:sz w:val="28"/>
          <w:szCs w:val="28"/>
          <w:rPrChange w:id="34" w:author="Правкин" w:date="2018-10-14T21:44:00Z">
            <w:rPr>
              <w:rFonts w:ascii="Bookman Old Style" w:hAnsi="Bookman Old Style"/>
              <w:sz w:val="24"/>
              <w:szCs w:val="24"/>
            </w:rPr>
          </w:rPrChange>
        </w:rPr>
        <w:pPrChange w:id="35" w:author="Александров" w:date="2018-05-22T17:38:00Z">
          <w:pPr>
            <w:pStyle w:val="4"/>
            <w:spacing w:before="0" w:line="276" w:lineRule="auto"/>
            <w:ind w:left="0" w:firstLine="680"/>
          </w:pPr>
        </w:pPrChange>
      </w:pPr>
      <w:r w:rsidRPr="00FF3C12">
        <w:rPr>
          <w:rFonts w:ascii="Bookman Old Style" w:hAnsi="Bookman Old Style"/>
          <w:sz w:val="28"/>
          <w:szCs w:val="28"/>
          <w:rPrChange w:id="36" w:author="Правкин" w:date="2018-10-14T21:44:00Z">
            <w:rPr>
              <w:rFonts w:ascii="Bookman Old Style" w:hAnsi="Bookman Old Style"/>
              <w:sz w:val="24"/>
              <w:szCs w:val="24"/>
            </w:rPr>
          </w:rPrChange>
        </w:rPr>
        <w:t>Офисы ISIC</w:t>
      </w:r>
      <w:ins w:id="37" w:author="Александров" w:date="2018-05-22T17:38:00Z">
        <w:r w:rsidRPr="00FF3C12">
          <w:rPr>
            <w:rFonts w:ascii="Bookman Old Style" w:hAnsi="Bookman Old Style"/>
            <w:sz w:val="28"/>
            <w:szCs w:val="28"/>
            <w:rPrChange w:id="38" w:author="Правкин" w:date="2018-10-14T21:44:00Z">
              <w:rPr>
                <w:rFonts w:ascii="Bookman Old Style" w:hAnsi="Bookman Old Style"/>
                <w:sz w:val="24"/>
                <w:szCs w:val="24"/>
              </w:rPr>
            </w:rPrChange>
          </w:rPr>
          <w:t xml:space="preserve"> в Омске</w:t>
        </w:r>
      </w:ins>
    </w:p>
    <w:p w:rsidR="00662A42" w:rsidRPr="00A47347" w:rsidRDefault="00662A42" w:rsidP="00662A42">
      <w:pPr>
        <w:pStyle w:val="4"/>
        <w:spacing w:before="0" w:line="276" w:lineRule="auto"/>
        <w:ind w:left="0" w:firstLine="680"/>
        <w:rPr>
          <w:rFonts w:ascii="Bookman Old Style" w:hAnsi="Bookman Old Style"/>
          <w:sz w:val="24"/>
          <w:szCs w:val="24"/>
        </w:rPr>
      </w:pPr>
      <w:r w:rsidRPr="00A47347">
        <w:rPr>
          <w:rFonts w:ascii="Bookman Old Style" w:hAnsi="Bookman Old Style"/>
          <w:sz w:val="24"/>
          <w:szCs w:val="24"/>
        </w:rPr>
        <w:t>Офисы партнеров</w:t>
      </w:r>
    </w:p>
    <w:tbl>
      <w:tblPr>
        <w:tblW w:w="90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3"/>
        <w:gridCol w:w="2354"/>
        <w:gridCol w:w="2594"/>
        <w:gridCol w:w="3441"/>
      </w:tblGrid>
      <w:tr w:rsidR="00662A42" w:rsidRPr="00A47347" w:rsidTr="00E26E20">
        <w:trPr>
          <w:tblHeader/>
          <w:jc w:val="center"/>
        </w:trPr>
        <w:tc>
          <w:tcPr>
            <w:tcW w:w="693" w:type="dxa"/>
            <w:shd w:val="clear" w:color="auto" w:fill="auto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p w:rsidR="00662A42" w:rsidRPr="00A47347" w:rsidRDefault="00662A42" w:rsidP="00E26E20">
            <w:pPr>
              <w:spacing w:before="0" w:after="0" w:line="276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354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62A42" w:rsidRPr="00A47347" w:rsidRDefault="00662A42" w:rsidP="00E26E20">
            <w:pPr>
              <w:pStyle w:val="a4"/>
              <w:spacing w:before="0" w:beforeAutospacing="0" w:after="0" w:afterAutospacing="0" w:line="276" w:lineRule="auto"/>
              <w:rPr>
                <w:rFonts w:ascii="Bookman Old Style" w:hAnsi="Bookman Old Style"/>
                <w:color w:val="000000"/>
              </w:rPr>
            </w:pPr>
            <w:r w:rsidRPr="00A47347">
              <w:rPr>
                <w:rStyle w:val="a5"/>
                <w:rFonts w:ascii="Bookman Old Style" w:hAnsi="Bookman Old Style"/>
                <w:color w:val="000000"/>
              </w:rPr>
              <w:t>Адрес</w:t>
            </w:r>
          </w:p>
        </w:tc>
        <w:tc>
          <w:tcPr>
            <w:tcW w:w="2594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62A42" w:rsidRPr="00A47347" w:rsidRDefault="00662A42" w:rsidP="00E26E20">
            <w:pPr>
              <w:pStyle w:val="a4"/>
              <w:spacing w:before="0" w:beforeAutospacing="0" w:after="0" w:afterAutospacing="0" w:line="276" w:lineRule="auto"/>
              <w:rPr>
                <w:rFonts w:ascii="Bookman Old Style" w:hAnsi="Bookman Old Style"/>
                <w:color w:val="000000"/>
              </w:rPr>
            </w:pPr>
            <w:r w:rsidRPr="00A47347">
              <w:rPr>
                <w:rStyle w:val="a5"/>
                <w:rFonts w:ascii="Bookman Old Style" w:hAnsi="Bookman Old Style"/>
                <w:color w:val="000000"/>
              </w:rPr>
              <w:t>Время работы</w:t>
            </w:r>
          </w:p>
        </w:tc>
        <w:tc>
          <w:tcPr>
            <w:tcW w:w="3441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62A42" w:rsidRPr="00A47347" w:rsidRDefault="00662A42" w:rsidP="00E26E20">
            <w:pPr>
              <w:pStyle w:val="a4"/>
              <w:spacing w:before="0" w:beforeAutospacing="0" w:after="0" w:afterAutospacing="0" w:line="276" w:lineRule="auto"/>
              <w:rPr>
                <w:rFonts w:ascii="Bookman Old Style" w:hAnsi="Bookman Old Style"/>
                <w:color w:val="000000"/>
              </w:rPr>
            </w:pPr>
            <w:r w:rsidRPr="00A47347">
              <w:rPr>
                <w:rStyle w:val="a5"/>
                <w:rFonts w:ascii="Bookman Old Style" w:hAnsi="Bookman Old Style"/>
                <w:color w:val="000000"/>
              </w:rPr>
              <w:t>Телефон</w:t>
            </w:r>
          </w:p>
        </w:tc>
      </w:tr>
      <w:tr w:rsidR="00662A42" w:rsidRPr="00A47347" w:rsidTr="00E26E20">
        <w:trPr>
          <w:jc w:val="center"/>
        </w:trPr>
        <w:tc>
          <w:tcPr>
            <w:tcW w:w="693" w:type="dxa"/>
            <w:shd w:val="clear" w:color="auto" w:fill="auto"/>
            <w:tcMar>
              <w:top w:w="150" w:type="dxa"/>
              <w:left w:w="300" w:type="dxa"/>
              <w:bottom w:w="150" w:type="dxa"/>
              <w:right w:w="150" w:type="dxa"/>
            </w:tcMar>
            <w:hideMark/>
          </w:tcPr>
          <w:p w:rsidR="00662A42" w:rsidRPr="00A47347" w:rsidRDefault="00662A42" w:rsidP="00E26E20">
            <w:pPr>
              <w:spacing w:before="0" w:after="0" w:line="276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  <w:hyperlink r:id="rId7" w:tooltip="Нажмите, чтобы посмотреть офис на карте" w:history="1">
              <w:r w:rsidRPr="00A47347">
                <w:rPr>
                  <w:rStyle w:val="office"/>
                  <w:rFonts w:ascii="Bookman Old Style" w:hAnsi="Bookman Old Style"/>
                  <w:b/>
                  <w:bCs/>
                  <w:color w:val="000000"/>
                  <w:sz w:val="24"/>
                  <w:szCs w:val="24"/>
                  <w:bdr w:val="single" w:sz="12" w:space="0" w:color="31A4A5" w:frame="1"/>
                  <w:shd w:val="clear" w:color="auto" w:fill="FFFFFF"/>
                </w:rPr>
                <w:t>1</w:t>
              </w:r>
            </w:hyperlink>
          </w:p>
        </w:tc>
        <w:tc>
          <w:tcPr>
            <w:tcW w:w="2354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62A42" w:rsidRPr="00A47347" w:rsidRDefault="00662A42" w:rsidP="00E26E20">
            <w:pPr>
              <w:spacing w:before="0" w:after="0" w:line="276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  <w:r w:rsidRPr="00A47347">
              <w:rPr>
                <w:rFonts w:ascii="Bookman Old Style" w:hAnsi="Bookman Old Style"/>
                <w:b/>
                <w:bCs/>
                <w:sz w:val="24"/>
                <w:szCs w:val="24"/>
              </w:rPr>
              <w:t xml:space="preserve">Стар </w:t>
            </w:r>
            <w:proofErr w:type="spellStart"/>
            <w:r w:rsidRPr="00A47347">
              <w:rPr>
                <w:rFonts w:ascii="Bookman Old Style" w:hAnsi="Bookman Old Style"/>
                <w:b/>
                <w:bCs/>
                <w:sz w:val="24"/>
                <w:szCs w:val="24"/>
              </w:rPr>
              <w:t>Травел</w:t>
            </w:r>
            <w:proofErr w:type="spellEnd"/>
          </w:p>
          <w:p w:rsidR="00662A42" w:rsidRPr="00A47347" w:rsidRDefault="00662A42" w:rsidP="00E26E20">
            <w:pPr>
              <w:pStyle w:val="a4"/>
              <w:spacing w:before="0" w:beforeAutospacing="0" w:after="0" w:afterAutospacing="0" w:line="276" w:lineRule="auto"/>
              <w:rPr>
                <w:rFonts w:ascii="Bookman Old Style" w:hAnsi="Bookman Old Style"/>
                <w:color w:val="000000"/>
              </w:rPr>
            </w:pPr>
            <w:r w:rsidRPr="00A47347">
              <w:rPr>
                <w:rFonts w:ascii="Bookman Old Style" w:hAnsi="Bookman Old Style"/>
                <w:color w:val="000000"/>
              </w:rPr>
              <w:t xml:space="preserve">ул. </w:t>
            </w:r>
            <w:proofErr w:type="spellStart"/>
            <w:r w:rsidRPr="00A47347">
              <w:rPr>
                <w:rFonts w:ascii="Bookman Old Style" w:hAnsi="Bookman Old Style"/>
                <w:color w:val="000000"/>
              </w:rPr>
              <w:t>Щербанева</w:t>
            </w:r>
            <w:proofErr w:type="spellEnd"/>
            <w:r w:rsidRPr="00A47347">
              <w:rPr>
                <w:rFonts w:ascii="Bookman Old Style" w:hAnsi="Bookman Old Style"/>
                <w:color w:val="000000"/>
              </w:rPr>
              <w:t>, д. 35, офис 202, этаж 2</w:t>
            </w:r>
          </w:p>
        </w:tc>
        <w:tc>
          <w:tcPr>
            <w:tcW w:w="2594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62A42" w:rsidRPr="00A47347" w:rsidRDefault="00662A42" w:rsidP="00E26E20">
            <w:pPr>
              <w:pStyle w:val="a4"/>
              <w:spacing w:before="0" w:beforeAutospacing="0" w:after="0" w:afterAutospacing="0" w:line="276" w:lineRule="auto"/>
              <w:rPr>
                <w:rFonts w:ascii="Bookman Old Style" w:hAnsi="Bookman Old Style"/>
                <w:color w:val="000000"/>
              </w:rPr>
            </w:pPr>
            <w:proofErr w:type="spellStart"/>
            <w:r w:rsidRPr="00A47347">
              <w:rPr>
                <w:rFonts w:ascii="Bookman Old Style" w:hAnsi="Bookman Old Style"/>
                <w:color w:val="000000"/>
              </w:rPr>
              <w:t>пн-пт</w:t>
            </w:r>
            <w:proofErr w:type="spellEnd"/>
            <w:r w:rsidRPr="00A47347">
              <w:rPr>
                <w:rFonts w:ascii="Bookman Old Style" w:hAnsi="Bookman Old Style"/>
                <w:color w:val="000000"/>
              </w:rPr>
              <w:t xml:space="preserve"> 10:00-18:00</w:t>
            </w:r>
            <w:r w:rsidRPr="00A47347">
              <w:rPr>
                <w:rFonts w:ascii="Bookman Old Style" w:hAnsi="Bookman Old Style"/>
                <w:color w:val="000000"/>
              </w:rPr>
              <w:br/>
            </w:r>
            <w:proofErr w:type="spellStart"/>
            <w:proofErr w:type="gramStart"/>
            <w:r w:rsidRPr="00A47347">
              <w:rPr>
                <w:rFonts w:ascii="Bookman Old Style" w:hAnsi="Bookman Old Style"/>
                <w:color w:val="000000"/>
              </w:rPr>
              <w:t>сб</w:t>
            </w:r>
            <w:proofErr w:type="spellEnd"/>
            <w:proofErr w:type="gramEnd"/>
            <w:r w:rsidRPr="00A47347">
              <w:rPr>
                <w:rFonts w:ascii="Bookman Old Style" w:hAnsi="Bookman Old Style"/>
                <w:color w:val="000000"/>
              </w:rPr>
              <w:t xml:space="preserve">, </w:t>
            </w:r>
            <w:proofErr w:type="spellStart"/>
            <w:r w:rsidRPr="00A47347">
              <w:rPr>
                <w:rFonts w:ascii="Bookman Old Style" w:hAnsi="Bookman Old Style"/>
                <w:color w:val="000000"/>
              </w:rPr>
              <w:t>вс</w:t>
            </w:r>
            <w:proofErr w:type="spellEnd"/>
            <w:r w:rsidRPr="00A47347">
              <w:rPr>
                <w:rFonts w:ascii="Bookman Old Style" w:hAnsi="Bookman Old Style"/>
                <w:color w:val="000000"/>
              </w:rPr>
              <w:t xml:space="preserve"> выходной</w:t>
            </w:r>
          </w:p>
          <w:p w:rsidR="00662A42" w:rsidRPr="00A47347" w:rsidRDefault="00662A42" w:rsidP="00E26E20">
            <w:pPr>
              <w:pStyle w:val="a4"/>
              <w:spacing w:before="0" w:beforeAutospacing="0" w:after="0" w:afterAutospacing="0" w:line="276" w:lineRule="auto"/>
              <w:rPr>
                <w:rFonts w:ascii="Bookman Old Style" w:hAnsi="Bookman Old Style"/>
                <w:color w:val="000000"/>
              </w:rPr>
            </w:pPr>
            <w:r w:rsidRPr="00A47347">
              <w:rPr>
                <w:rFonts w:ascii="Bookman Old Style" w:hAnsi="Bookman Old Style"/>
                <w:color w:val="000000"/>
              </w:rPr>
              <w:t>Оформляют ISIC, ITIC, IYTC</w:t>
            </w:r>
          </w:p>
        </w:tc>
        <w:tc>
          <w:tcPr>
            <w:tcW w:w="3441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62A42" w:rsidRPr="00A47347" w:rsidRDefault="00662A42" w:rsidP="00E26E20">
            <w:pPr>
              <w:pStyle w:val="a4"/>
              <w:spacing w:before="0" w:beforeAutospacing="0" w:after="0" w:afterAutospacing="0" w:line="276" w:lineRule="auto"/>
              <w:rPr>
                <w:rFonts w:ascii="Bookman Old Style" w:hAnsi="Bookman Old Style"/>
                <w:color w:val="000000"/>
              </w:rPr>
            </w:pPr>
            <w:r w:rsidRPr="00A47347">
              <w:rPr>
                <w:rFonts w:ascii="Bookman Old Style" w:hAnsi="Bookman Old Style"/>
                <w:color w:val="000000"/>
              </w:rPr>
              <w:t>+7 (3812) 47-05-80</w:t>
            </w:r>
            <w:r w:rsidRPr="00A47347">
              <w:rPr>
                <w:rFonts w:ascii="Bookman Old Style" w:hAnsi="Bookman Old Style"/>
                <w:color w:val="000000"/>
              </w:rPr>
              <w:br/>
              <w:t>+7 (3812) 47-05-81</w:t>
            </w:r>
            <w:r w:rsidRPr="00A47347">
              <w:rPr>
                <w:rFonts w:ascii="Bookman Old Style" w:hAnsi="Bookman Old Style"/>
                <w:color w:val="000000"/>
              </w:rPr>
              <w:br/>
              <w:t>+7 (3812) 47-05-82</w:t>
            </w:r>
          </w:p>
        </w:tc>
      </w:tr>
    </w:tbl>
    <w:p w:rsidR="00662A42" w:rsidRDefault="00662A42" w:rsidP="00662A42">
      <w:pPr>
        <w:pStyle w:val="4"/>
        <w:spacing w:before="0" w:line="276" w:lineRule="auto"/>
        <w:ind w:left="0" w:firstLine="680"/>
        <w:rPr>
          <w:rFonts w:ascii="Bookman Old Style" w:hAnsi="Bookman Old Style"/>
          <w:sz w:val="24"/>
          <w:szCs w:val="24"/>
        </w:rPr>
      </w:pPr>
    </w:p>
    <w:p w:rsidR="00662A42" w:rsidRDefault="00662A42" w:rsidP="00662A42">
      <w:pPr>
        <w:rPr>
          <w:rFonts w:ascii="Bookman Old Style" w:eastAsiaTheme="majorEastAsia" w:hAnsi="Bookman Old Style" w:cstheme="majorBidi"/>
          <w:b/>
          <w:bCs/>
          <w:i/>
          <w:iCs/>
          <w:color w:val="4F81BD" w:themeColor="accen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br w:type="page"/>
      </w:r>
    </w:p>
    <w:p w:rsidR="00662A42" w:rsidRPr="00FF3C12" w:rsidRDefault="00662A42" w:rsidP="00662A42">
      <w:pPr>
        <w:pStyle w:val="4"/>
        <w:spacing w:before="0" w:line="276" w:lineRule="auto"/>
        <w:ind w:left="0" w:firstLine="680"/>
        <w:jc w:val="center"/>
        <w:rPr>
          <w:rFonts w:ascii="Bookman Old Style" w:hAnsi="Bookman Old Style"/>
          <w:sz w:val="28"/>
          <w:szCs w:val="28"/>
          <w:rPrChange w:id="39" w:author="Правкин" w:date="2018-10-14T21:44:00Z">
            <w:rPr>
              <w:rFonts w:ascii="Bookman Old Style" w:hAnsi="Bookman Old Style"/>
              <w:sz w:val="24"/>
              <w:szCs w:val="24"/>
            </w:rPr>
          </w:rPrChange>
        </w:rPr>
        <w:pPrChange w:id="40" w:author="Правкин" w:date="2018-10-14T21:44:00Z">
          <w:pPr>
            <w:pStyle w:val="4"/>
            <w:spacing w:before="0" w:line="276" w:lineRule="auto"/>
            <w:ind w:left="0" w:firstLine="680"/>
          </w:pPr>
        </w:pPrChange>
      </w:pPr>
      <w:r w:rsidRPr="00FF3C12">
        <w:rPr>
          <w:rFonts w:ascii="Bookman Old Style" w:hAnsi="Bookman Old Style"/>
          <w:sz w:val="28"/>
          <w:szCs w:val="28"/>
          <w:rPrChange w:id="41" w:author="Правкин" w:date="2018-10-14T21:44:00Z">
            <w:rPr>
              <w:rFonts w:ascii="Bookman Old Style" w:hAnsi="Bookman Old Style"/>
              <w:sz w:val="24"/>
              <w:szCs w:val="24"/>
            </w:rPr>
          </w:rPrChange>
        </w:rPr>
        <w:lastRenderedPageBreak/>
        <w:t>Офисы банков</w:t>
      </w:r>
    </w:p>
    <w:tbl>
      <w:tblPr>
        <w:tblW w:w="92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PrChange w:id="42" w:author="Admin" w:date="2018-05-22T18:11:00Z">
          <w:tblPr>
            <w:tblW w:w="9218" w:type="dxa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651"/>
        <w:gridCol w:w="2825"/>
        <w:gridCol w:w="3660"/>
        <w:gridCol w:w="2082"/>
        <w:tblGridChange w:id="43">
          <w:tblGrid>
            <w:gridCol w:w="651"/>
            <w:gridCol w:w="2933"/>
            <w:gridCol w:w="3552"/>
            <w:gridCol w:w="2082"/>
          </w:tblGrid>
        </w:tblGridChange>
      </w:tblGrid>
      <w:tr w:rsidR="00662A42" w:rsidRPr="00A47347" w:rsidTr="00E26E20">
        <w:trPr>
          <w:tblHeader/>
          <w:jc w:val="center"/>
          <w:trPrChange w:id="44" w:author="Admin" w:date="2018-05-22T18:11:00Z">
            <w:trPr>
              <w:tblHeader/>
              <w:jc w:val="center"/>
            </w:trPr>
          </w:trPrChange>
        </w:trPr>
        <w:tc>
          <w:tcPr>
            <w:tcW w:w="651" w:type="dxa"/>
            <w:shd w:val="clear" w:color="auto" w:fill="auto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tcPrChange w:id="45" w:author="Admin" w:date="2018-05-22T18:11:00Z">
              <w:tcPr>
                <w:tcW w:w="651" w:type="dxa"/>
                <w:shd w:val="clear" w:color="auto" w:fill="auto"/>
                <w:tcMar>
                  <w:top w:w="150" w:type="dxa"/>
                  <w:left w:w="300" w:type="dxa"/>
                  <w:bottom w:w="150" w:type="dxa"/>
                  <w:right w:w="150" w:type="dxa"/>
                </w:tcMar>
                <w:vAlign w:val="center"/>
              </w:tcPr>
            </w:tcPrChange>
          </w:tcPr>
          <w:p w:rsidR="00662A42" w:rsidRPr="00A47347" w:rsidRDefault="00662A42" w:rsidP="00E26E20">
            <w:pPr>
              <w:spacing w:before="0" w:after="0" w:line="276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25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  <w:tcPrChange w:id="46" w:author="Admin" w:date="2018-05-22T18:11:00Z">
              <w:tcPr>
                <w:tcW w:w="2933" w:type="dxa"/>
                <w:shd w:val="clear" w:color="auto" w:fill="auto"/>
                <w:tcMar>
                  <w:top w:w="150" w:type="dxa"/>
                  <w:left w:w="150" w:type="dxa"/>
                  <w:bottom w:w="150" w:type="dxa"/>
                  <w:right w:w="150" w:type="dxa"/>
                </w:tcMar>
                <w:vAlign w:val="center"/>
                <w:hideMark/>
              </w:tcPr>
            </w:tcPrChange>
          </w:tcPr>
          <w:p w:rsidR="00662A42" w:rsidRPr="00A47347" w:rsidRDefault="00662A42" w:rsidP="00E26E20">
            <w:pPr>
              <w:pStyle w:val="a4"/>
              <w:spacing w:before="0" w:beforeAutospacing="0" w:after="0" w:afterAutospacing="0" w:line="276" w:lineRule="auto"/>
              <w:rPr>
                <w:rFonts w:ascii="Bookman Old Style" w:hAnsi="Bookman Old Style"/>
                <w:color w:val="000000"/>
              </w:rPr>
            </w:pPr>
            <w:r w:rsidRPr="00A47347">
              <w:rPr>
                <w:rStyle w:val="a5"/>
                <w:rFonts w:ascii="Bookman Old Style" w:hAnsi="Bookman Old Style"/>
                <w:color w:val="000000"/>
              </w:rPr>
              <w:t>Адрес</w:t>
            </w:r>
          </w:p>
        </w:tc>
        <w:tc>
          <w:tcPr>
            <w:tcW w:w="3660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  <w:tcPrChange w:id="47" w:author="Admin" w:date="2018-05-22T18:11:00Z">
              <w:tcPr>
                <w:tcW w:w="3552" w:type="dxa"/>
                <w:shd w:val="clear" w:color="auto" w:fill="auto"/>
                <w:tcMar>
                  <w:top w:w="150" w:type="dxa"/>
                  <w:left w:w="150" w:type="dxa"/>
                  <w:bottom w:w="150" w:type="dxa"/>
                  <w:right w:w="150" w:type="dxa"/>
                </w:tcMar>
                <w:vAlign w:val="center"/>
                <w:hideMark/>
              </w:tcPr>
            </w:tcPrChange>
          </w:tcPr>
          <w:p w:rsidR="00662A42" w:rsidRPr="00A47347" w:rsidRDefault="00662A42" w:rsidP="00E26E20">
            <w:pPr>
              <w:pStyle w:val="a4"/>
              <w:spacing w:before="0" w:beforeAutospacing="0" w:after="0" w:afterAutospacing="0" w:line="276" w:lineRule="auto"/>
              <w:rPr>
                <w:rFonts w:ascii="Bookman Old Style" w:hAnsi="Bookman Old Style"/>
                <w:color w:val="000000"/>
              </w:rPr>
            </w:pPr>
            <w:r w:rsidRPr="00A47347">
              <w:rPr>
                <w:rStyle w:val="a5"/>
                <w:rFonts w:ascii="Bookman Old Style" w:hAnsi="Bookman Old Style"/>
                <w:color w:val="000000"/>
              </w:rPr>
              <w:t>Время работы</w:t>
            </w:r>
          </w:p>
        </w:tc>
        <w:tc>
          <w:tcPr>
            <w:tcW w:w="2082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  <w:tcPrChange w:id="48" w:author="Admin" w:date="2018-05-22T18:11:00Z">
              <w:tcPr>
                <w:tcW w:w="2082" w:type="dxa"/>
                <w:shd w:val="clear" w:color="auto" w:fill="auto"/>
                <w:tcMar>
                  <w:top w:w="150" w:type="dxa"/>
                  <w:left w:w="150" w:type="dxa"/>
                  <w:bottom w:w="150" w:type="dxa"/>
                  <w:right w:w="150" w:type="dxa"/>
                </w:tcMar>
                <w:vAlign w:val="center"/>
                <w:hideMark/>
              </w:tcPr>
            </w:tcPrChange>
          </w:tcPr>
          <w:p w:rsidR="00662A42" w:rsidRPr="00A47347" w:rsidRDefault="00662A42" w:rsidP="00E26E20">
            <w:pPr>
              <w:pStyle w:val="a4"/>
              <w:spacing w:before="0" w:beforeAutospacing="0" w:after="0" w:afterAutospacing="0" w:line="276" w:lineRule="auto"/>
              <w:rPr>
                <w:rFonts w:ascii="Bookman Old Style" w:hAnsi="Bookman Old Style"/>
                <w:color w:val="000000"/>
              </w:rPr>
            </w:pPr>
            <w:r w:rsidRPr="00A47347">
              <w:rPr>
                <w:rStyle w:val="a5"/>
                <w:rFonts w:ascii="Bookman Old Style" w:hAnsi="Bookman Old Style"/>
                <w:color w:val="000000"/>
              </w:rPr>
              <w:t>Телефон</w:t>
            </w:r>
          </w:p>
        </w:tc>
      </w:tr>
      <w:tr w:rsidR="00662A42" w:rsidRPr="00A47347" w:rsidTr="00E26E20">
        <w:trPr>
          <w:trHeight w:val="1134"/>
          <w:jc w:val="center"/>
          <w:trPrChange w:id="49" w:author="Admin" w:date="2018-05-22T18:11:00Z">
            <w:trPr>
              <w:trHeight w:val="1134"/>
              <w:jc w:val="center"/>
            </w:trPr>
          </w:trPrChange>
        </w:trPr>
        <w:tc>
          <w:tcPr>
            <w:tcW w:w="651" w:type="dxa"/>
            <w:shd w:val="clear" w:color="auto" w:fill="auto"/>
            <w:tcMar>
              <w:top w:w="150" w:type="dxa"/>
              <w:left w:w="300" w:type="dxa"/>
              <w:bottom w:w="150" w:type="dxa"/>
              <w:right w:w="150" w:type="dxa"/>
            </w:tcMar>
            <w:tcPrChange w:id="50" w:author="Admin" w:date="2018-05-22T18:11:00Z">
              <w:tcPr>
                <w:tcW w:w="651" w:type="dxa"/>
                <w:shd w:val="clear" w:color="auto" w:fill="auto"/>
                <w:tcMar>
                  <w:top w:w="150" w:type="dxa"/>
                  <w:left w:w="300" w:type="dxa"/>
                  <w:bottom w:w="150" w:type="dxa"/>
                  <w:right w:w="150" w:type="dxa"/>
                </w:tcMar>
              </w:tcPr>
            </w:tcPrChange>
          </w:tcPr>
          <w:p w:rsidR="00662A42" w:rsidRPr="00A47347" w:rsidRDefault="00662A42" w:rsidP="00662A42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25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  <w:tcPrChange w:id="51" w:author="Admin" w:date="2018-05-22T18:11:00Z">
              <w:tcPr>
                <w:tcW w:w="2933" w:type="dxa"/>
                <w:shd w:val="clear" w:color="auto" w:fill="auto"/>
                <w:tcMar>
                  <w:top w:w="150" w:type="dxa"/>
                  <w:left w:w="150" w:type="dxa"/>
                  <w:bottom w:w="150" w:type="dxa"/>
                  <w:right w:w="150" w:type="dxa"/>
                </w:tcMar>
                <w:vAlign w:val="center"/>
                <w:hideMark/>
              </w:tcPr>
            </w:tcPrChange>
          </w:tcPr>
          <w:p w:rsidR="00662A42" w:rsidRPr="00A47347" w:rsidRDefault="00662A42" w:rsidP="00E26E20">
            <w:pPr>
              <w:spacing w:before="0" w:after="0" w:line="276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  <w:r w:rsidRPr="00A47347">
              <w:rPr>
                <w:rFonts w:ascii="Bookman Old Style" w:hAnsi="Bookman Old Style"/>
                <w:b/>
                <w:bCs/>
                <w:sz w:val="24"/>
                <w:szCs w:val="24"/>
              </w:rPr>
              <w:t>Отделение Росбанка</w:t>
            </w:r>
          </w:p>
          <w:p w:rsidR="00662A42" w:rsidRPr="00A47347" w:rsidRDefault="00662A42" w:rsidP="00E26E20">
            <w:pPr>
              <w:pStyle w:val="a4"/>
              <w:spacing w:before="0" w:beforeAutospacing="0" w:after="0" w:afterAutospacing="0" w:line="276" w:lineRule="auto"/>
              <w:rPr>
                <w:rFonts w:ascii="Bookman Old Style" w:hAnsi="Bookman Old Style"/>
                <w:color w:val="000000"/>
              </w:rPr>
            </w:pPr>
            <w:r w:rsidRPr="00A47347">
              <w:rPr>
                <w:rFonts w:ascii="Bookman Old Style" w:hAnsi="Bookman Old Style"/>
                <w:color w:val="000000"/>
              </w:rPr>
              <w:t>улица Красный путь, 75 стр.</w:t>
            </w:r>
          </w:p>
        </w:tc>
        <w:tc>
          <w:tcPr>
            <w:tcW w:w="3660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  <w:tcPrChange w:id="52" w:author="Admin" w:date="2018-05-22T18:11:00Z">
              <w:tcPr>
                <w:tcW w:w="3552" w:type="dxa"/>
                <w:shd w:val="clear" w:color="auto" w:fill="auto"/>
                <w:tcMar>
                  <w:top w:w="150" w:type="dxa"/>
                  <w:left w:w="150" w:type="dxa"/>
                  <w:bottom w:w="150" w:type="dxa"/>
                  <w:right w:w="150" w:type="dxa"/>
                </w:tcMar>
                <w:vAlign w:val="center"/>
                <w:hideMark/>
              </w:tcPr>
            </w:tcPrChange>
          </w:tcPr>
          <w:p w:rsidR="00662A42" w:rsidRPr="00A47347" w:rsidRDefault="00662A42" w:rsidP="00E26E20">
            <w:pPr>
              <w:pStyle w:val="a4"/>
              <w:spacing w:before="0" w:beforeAutospacing="0" w:after="0" w:afterAutospacing="0" w:line="276" w:lineRule="auto"/>
              <w:rPr>
                <w:rFonts w:ascii="Bookman Old Style" w:hAnsi="Bookman Old Style"/>
                <w:color w:val="000000"/>
              </w:rPr>
            </w:pPr>
            <w:proofErr w:type="spellStart"/>
            <w:r w:rsidRPr="00A47347">
              <w:rPr>
                <w:rFonts w:ascii="Bookman Old Style" w:hAnsi="Bookman Old Style"/>
                <w:color w:val="000000"/>
              </w:rPr>
              <w:t>пн-пт</w:t>
            </w:r>
            <w:proofErr w:type="spellEnd"/>
            <w:r w:rsidRPr="00A47347">
              <w:rPr>
                <w:rFonts w:ascii="Bookman Old Style" w:hAnsi="Bookman Old Style"/>
                <w:color w:val="000000"/>
              </w:rPr>
              <w:t>: Время работы отделения необходимо уточнять на сайте Банка</w:t>
            </w:r>
          </w:p>
        </w:tc>
        <w:tc>
          <w:tcPr>
            <w:tcW w:w="2082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  <w:tcPrChange w:id="53" w:author="Admin" w:date="2018-05-22T18:11:00Z">
              <w:tcPr>
                <w:tcW w:w="2082" w:type="dxa"/>
                <w:shd w:val="clear" w:color="auto" w:fill="auto"/>
                <w:tcMar>
                  <w:top w:w="150" w:type="dxa"/>
                  <w:left w:w="150" w:type="dxa"/>
                  <w:bottom w:w="150" w:type="dxa"/>
                  <w:right w:w="150" w:type="dxa"/>
                </w:tcMar>
                <w:vAlign w:val="center"/>
                <w:hideMark/>
              </w:tcPr>
            </w:tcPrChange>
          </w:tcPr>
          <w:p w:rsidR="00662A42" w:rsidRPr="00A47347" w:rsidRDefault="00662A42" w:rsidP="00E26E20">
            <w:pPr>
              <w:pStyle w:val="a4"/>
              <w:spacing w:before="0" w:beforeAutospacing="0" w:after="0" w:afterAutospacing="0" w:line="276" w:lineRule="auto"/>
              <w:rPr>
                <w:rFonts w:ascii="Bookman Old Style" w:hAnsi="Bookman Old Style"/>
                <w:color w:val="000000"/>
              </w:rPr>
            </w:pPr>
            <w:r w:rsidRPr="00A47347">
              <w:rPr>
                <w:rFonts w:ascii="Bookman Old Style" w:hAnsi="Bookman Old Style"/>
                <w:color w:val="000000"/>
              </w:rPr>
              <w:t>8(3812)356386</w:t>
            </w:r>
          </w:p>
        </w:tc>
      </w:tr>
      <w:tr w:rsidR="00662A42" w:rsidRPr="00A47347" w:rsidTr="00E26E20">
        <w:trPr>
          <w:trHeight w:val="1134"/>
          <w:jc w:val="center"/>
          <w:trPrChange w:id="54" w:author="Admin" w:date="2018-05-22T18:11:00Z">
            <w:trPr>
              <w:trHeight w:val="1134"/>
              <w:jc w:val="center"/>
            </w:trPr>
          </w:trPrChange>
        </w:trPr>
        <w:tc>
          <w:tcPr>
            <w:tcW w:w="651" w:type="dxa"/>
            <w:shd w:val="clear" w:color="auto" w:fill="auto"/>
            <w:tcMar>
              <w:top w:w="150" w:type="dxa"/>
              <w:left w:w="300" w:type="dxa"/>
              <w:bottom w:w="150" w:type="dxa"/>
              <w:right w:w="150" w:type="dxa"/>
            </w:tcMar>
            <w:tcPrChange w:id="55" w:author="Admin" w:date="2018-05-22T18:11:00Z">
              <w:tcPr>
                <w:tcW w:w="651" w:type="dxa"/>
                <w:shd w:val="clear" w:color="auto" w:fill="auto"/>
                <w:tcMar>
                  <w:top w:w="150" w:type="dxa"/>
                  <w:left w:w="300" w:type="dxa"/>
                  <w:bottom w:w="150" w:type="dxa"/>
                  <w:right w:w="150" w:type="dxa"/>
                </w:tcMar>
              </w:tcPr>
            </w:tcPrChange>
          </w:tcPr>
          <w:p w:rsidR="00662A42" w:rsidRPr="00A47347" w:rsidRDefault="00662A42" w:rsidP="00662A42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25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  <w:tcPrChange w:id="56" w:author="Admin" w:date="2018-05-22T18:11:00Z">
              <w:tcPr>
                <w:tcW w:w="2933" w:type="dxa"/>
                <w:shd w:val="clear" w:color="auto" w:fill="auto"/>
                <w:tcMar>
                  <w:top w:w="150" w:type="dxa"/>
                  <w:left w:w="150" w:type="dxa"/>
                  <w:bottom w:w="150" w:type="dxa"/>
                  <w:right w:w="150" w:type="dxa"/>
                </w:tcMar>
                <w:vAlign w:val="center"/>
                <w:hideMark/>
              </w:tcPr>
            </w:tcPrChange>
          </w:tcPr>
          <w:p w:rsidR="00662A42" w:rsidRPr="00A47347" w:rsidRDefault="00662A42" w:rsidP="00E26E20">
            <w:pPr>
              <w:spacing w:before="0" w:after="0" w:line="276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  <w:r w:rsidRPr="00A47347">
              <w:rPr>
                <w:rFonts w:ascii="Bookman Old Style" w:hAnsi="Bookman Old Style"/>
                <w:b/>
                <w:bCs/>
                <w:sz w:val="24"/>
                <w:szCs w:val="24"/>
              </w:rPr>
              <w:t>Отделение Росбанка</w:t>
            </w:r>
          </w:p>
          <w:p w:rsidR="00662A42" w:rsidRPr="00A47347" w:rsidRDefault="00662A42" w:rsidP="00E26E20">
            <w:pPr>
              <w:pStyle w:val="a4"/>
              <w:spacing w:before="0" w:beforeAutospacing="0" w:after="0" w:afterAutospacing="0" w:line="276" w:lineRule="auto"/>
              <w:rPr>
                <w:rFonts w:ascii="Bookman Old Style" w:hAnsi="Bookman Old Style"/>
                <w:color w:val="000000"/>
              </w:rPr>
            </w:pPr>
            <w:r w:rsidRPr="00A47347">
              <w:rPr>
                <w:rFonts w:ascii="Bookman Old Style" w:hAnsi="Bookman Old Style"/>
                <w:color w:val="000000"/>
              </w:rPr>
              <w:t xml:space="preserve">улица Химиков, 43 </w:t>
            </w:r>
          </w:p>
        </w:tc>
        <w:tc>
          <w:tcPr>
            <w:tcW w:w="3660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  <w:tcPrChange w:id="57" w:author="Admin" w:date="2018-05-22T18:11:00Z">
              <w:tcPr>
                <w:tcW w:w="3552" w:type="dxa"/>
                <w:shd w:val="clear" w:color="auto" w:fill="auto"/>
                <w:tcMar>
                  <w:top w:w="150" w:type="dxa"/>
                  <w:left w:w="150" w:type="dxa"/>
                  <w:bottom w:w="150" w:type="dxa"/>
                  <w:right w:w="150" w:type="dxa"/>
                </w:tcMar>
                <w:vAlign w:val="center"/>
                <w:hideMark/>
              </w:tcPr>
            </w:tcPrChange>
          </w:tcPr>
          <w:p w:rsidR="00662A42" w:rsidRPr="00A47347" w:rsidRDefault="00662A42" w:rsidP="00E26E20">
            <w:pPr>
              <w:pStyle w:val="a4"/>
              <w:spacing w:before="0" w:beforeAutospacing="0" w:after="0" w:afterAutospacing="0" w:line="276" w:lineRule="auto"/>
              <w:rPr>
                <w:rFonts w:ascii="Bookman Old Style" w:hAnsi="Bookman Old Style"/>
                <w:color w:val="000000"/>
              </w:rPr>
            </w:pPr>
            <w:proofErr w:type="spellStart"/>
            <w:r w:rsidRPr="00A47347">
              <w:rPr>
                <w:rFonts w:ascii="Bookman Old Style" w:hAnsi="Bookman Old Style"/>
                <w:color w:val="000000"/>
              </w:rPr>
              <w:t>пн-пт</w:t>
            </w:r>
            <w:proofErr w:type="spellEnd"/>
            <w:r w:rsidRPr="00A47347">
              <w:rPr>
                <w:rFonts w:ascii="Bookman Old Style" w:hAnsi="Bookman Old Style"/>
                <w:color w:val="000000"/>
              </w:rPr>
              <w:t>: Время работы отделения необходимо уточнять на сайте Банка</w:t>
            </w:r>
          </w:p>
        </w:tc>
        <w:tc>
          <w:tcPr>
            <w:tcW w:w="2082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  <w:tcPrChange w:id="58" w:author="Admin" w:date="2018-05-22T18:11:00Z">
              <w:tcPr>
                <w:tcW w:w="2082" w:type="dxa"/>
                <w:shd w:val="clear" w:color="auto" w:fill="auto"/>
                <w:tcMar>
                  <w:top w:w="150" w:type="dxa"/>
                  <w:left w:w="150" w:type="dxa"/>
                  <w:bottom w:w="150" w:type="dxa"/>
                  <w:right w:w="150" w:type="dxa"/>
                </w:tcMar>
                <w:vAlign w:val="center"/>
                <w:hideMark/>
              </w:tcPr>
            </w:tcPrChange>
          </w:tcPr>
          <w:p w:rsidR="00662A42" w:rsidRPr="00A47347" w:rsidRDefault="00662A42" w:rsidP="00E26E20">
            <w:pPr>
              <w:pStyle w:val="a4"/>
              <w:spacing w:before="0" w:beforeAutospacing="0" w:after="0" w:afterAutospacing="0" w:line="276" w:lineRule="auto"/>
              <w:rPr>
                <w:rFonts w:ascii="Bookman Old Style" w:hAnsi="Bookman Old Style"/>
                <w:color w:val="000000"/>
              </w:rPr>
            </w:pPr>
            <w:r w:rsidRPr="00A47347">
              <w:rPr>
                <w:rFonts w:ascii="Bookman Old Style" w:hAnsi="Bookman Old Style"/>
                <w:color w:val="000000"/>
              </w:rPr>
              <w:t>8(3812)656401</w:t>
            </w:r>
          </w:p>
        </w:tc>
      </w:tr>
      <w:tr w:rsidR="00662A42" w:rsidRPr="00A47347" w:rsidTr="00E26E20">
        <w:trPr>
          <w:trHeight w:val="1134"/>
          <w:jc w:val="center"/>
          <w:trPrChange w:id="59" w:author="Admin" w:date="2018-05-22T18:11:00Z">
            <w:trPr>
              <w:trHeight w:val="1134"/>
              <w:jc w:val="center"/>
            </w:trPr>
          </w:trPrChange>
        </w:trPr>
        <w:tc>
          <w:tcPr>
            <w:tcW w:w="651" w:type="dxa"/>
            <w:shd w:val="clear" w:color="auto" w:fill="auto"/>
            <w:tcMar>
              <w:top w:w="150" w:type="dxa"/>
              <w:left w:w="300" w:type="dxa"/>
              <w:bottom w:w="150" w:type="dxa"/>
              <w:right w:w="150" w:type="dxa"/>
            </w:tcMar>
            <w:tcPrChange w:id="60" w:author="Admin" w:date="2018-05-22T18:11:00Z">
              <w:tcPr>
                <w:tcW w:w="651" w:type="dxa"/>
                <w:shd w:val="clear" w:color="auto" w:fill="auto"/>
                <w:tcMar>
                  <w:top w:w="150" w:type="dxa"/>
                  <w:left w:w="300" w:type="dxa"/>
                  <w:bottom w:w="150" w:type="dxa"/>
                  <w:right w:w="150" w:type="dxa"/>
                </w:tcMar>
              </w:tcPr>
            </w:tcPrChange>
          </w:tcPr>
          <w:p w:rsidR="00662A42" w:rsidRPr="00A47347" w:rsidRDefault="00662A42" w:rsidP="00662A42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25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  <w:tcPrChange w:id="61" w:author="Admin" w:date="2018-05-22T18:11:00Z">
              <w:tcPr>
                <w:tcW w:w="2933" w:type="dxa"/>
                <w:shd w:val="clear" w:color="auto" w:fill="auto"/>
                <w:tcMar>
                  <w:top w:w="150" w:type="dxa"/>
                  <w:left w:w="150" w:type="dxa"/>
                  <w:bottom w:w="150" w:type="dxa"/>
                  <w:right w:w="150" w:type="dxa"/>
                </w:tcMar>
                <w:vAlign w:val="center"/>
                <w:hideMark/>
              </w:tcPr>
            </w:tcPrChange>
          </w:tcPr>
          <w:p w:rsidR="00662A42" w:rsidRPr="00A47347" w:rsidRDefault="00662A42" w:rsidP="00E26E20">
            <w:pPr>
              <w:spacing w:before="0" w:after="0" w:line="276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  <w:r w:rsidRPr="00A47347">
              <w:rPr>
                <w:rFonts w:ascii="Bookman Old Style" w:hAnsi="Bookman Old Style"/>
                <w:b/>
                <w:bCs/>
                <w:sz w:val="24"/>
                <w:szCs w:val="24"/>
              </w:rPr>
              <w:t>Отделение Росбанка</w:t>
            </w:r>
          </w:p>
          <w:p w:rsidR="00662A42" w:rsidRPr="00A47347" w:rsidRDefault="00662A42" w:rsidP="00E26E20">
            <w:pPr>
              <w:pStyle w:val="a4"/>
              <w:spacing w:before="0" w:beforeAutospacing="0" w:after="0" w:afterAutospacing="0" w:line="276" w:lineRule="auto"/>
              <w:rPr>
                <w:rFonts w:ascii="Bookman Old Style" w:hAnsi="Bookman Old Style"/>
                <w:color w:val="000000"/>
              </w:rPr>
            </w:pPr>
            <w:r w:rsidRPr="00A47347">
              <w:rPr>
                <w:rFonts w:ascii="Bookman Old Style" w:hAnsi="Bookman Old Style"/>
                <w:color w:val="000000"/>
              </w:rPr>
              <w:t xml:space="preserve">проспект </w:t>
            </w:r>
            <w:proofErr w:type="spellStart"/>
            <w:r w:rsidRPr="00A47347">
              <w:rPr>
                <w:rFonts w:ascii="Bookman Old Style" w:hAnsi="Bookman Old Style"/>
                <w:color w:val="000000"/>
              </w:rPr>
              <w:t>К.Маркса</w:t>
            </w:r>
            <w:proofErr w:type="spellEnd"/>
            <w:r w:rsidRPr="00A47347">
              <w:rPr>
                <w:rFonts w:ascii="Bookman Old Style" w:hAnsi="Bookman Old Style"/>
                <w:color w:val="000000"/>
              </w:rPr>
              <w:t>, 48 стр.</w:t>
            </w:r>
          </w:p>
        </w:tc>
        <w:tc>
          <w:tcPr>
            <w:tcW w:w="3660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  <w:tcPrChange w:id="62" w:author="Admin" w:date="2018-05-22T18:11:00Z">
              <w:tcPr>
                <w:tcW w:w="3552" w:type="dxa"/>
                <w:shd w:val="clear" w:color="auto" w:fill="auto"/>
                <w:tcMar>
                  <w:top w:w="150" w:type="dxa"/>
                  <w:left w:w="150" w:type="dxa"/>
                  <w:bottom w:w="150" w:type="dxa"/>
                  <w:right w:w="150" w:type="dxa"/>
                </w:tcMar>
                <w:vAlign w:val="center"/>
                <w:hideMark/>
              </w:tcPr>
            </w:tcPrChange>
          </w:tcPr>
          <w:p w:rsidR="00662A42" w:rsidRPr="00A47347" w:rsidRDefault="00662A42" w:rsidP="00E26E20">
            <w:pPr>
              <w:pStyle w:val="a4"/>
              <w:spacing w:before="0" w:beforeAutospacing="0" w:after="0" w:afterAutospacing="0" w:line="276" w:lineRule="auto"/>
              <w:rPr>
                <w:rFonts w:ascii="Bookman Old Style" w:hAnsi="Bookman Old Style"/>
                <w:color w:val="000000"/>
              </w:rPr>
            </w:pPr>
            <w:proofErr w:type="spellStart"/>
            <w:r w:rsidRPr="00A47347">
              <w:rPr>
                <w:rFonts w:ascii="Bookman Old Style" w:hAnsi="Bookman Old Style"/>
                <w:color w:val="000000"/>
              </w:rPr>
              <w:t>пн-пт</w:t>
            </w:r>
            <w:proofErr w:type="spellEnd"/>
            <w:r w:rsidRPr="00A47347">
              <w:rPr>
                <w:rFonts w:ascii="Bookman Old Style" w:hAnsi="Bookman Old Style"/>
                <w:color w:val="000000"/>
              </w:rPr>
              <w:t>: Время работы отделения необходимо уточнять на сайте Банка</w:t>
            </w:r>
          </w:p>
        </w:tc>
        <w:tc>
          <w:tcPr>
            <w:tcW w:w="2082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  <w:tcPrChange w:id="63" w:author="Admin" w:date="2018-05-22T18:11:00Z">
              <w:tcPr>
                <w:tcW w:w="2082" w:type="dxa"/>
                <w:shd w:val="clear" w:color="auto" w:fill="auto"/>
                <w:tcMar>
                  <w:top w:w="150" w:type="dxa"/>
                  <w:left w:w="150" w:type="dxa"/>
                  <w:bottom w:w="150" w:type="dxa"/>
                  <w:right w:w="150" w:type="dxa"/>
                </w:tcMar>
                <w:vAlign w:val="center"/>
                <w:hideMark/>
              </w:tcPr>
            </w:tcPrChange>
          </w:tcPr>
          <w:p w:rsidR="00662A42" w:rsidRPr="00A47347" w:rsidRDefault="00662A42" w:rsidP="00E26E20">
            <w:pPr>
              <w:pStyle w:val="a4"/>
              <w:spacing w:before="0" w:beforeAutospacing="0" w:after="0" w:afterAutospacing="0" w:line="276" w:lineRule="auto"/>
              <w:rPr>
                <w:rFonts w:ascii="Bookman Old Style" w:hAnsi="Bookman Old Style"/>
                <w:color w:val="000000"/>
              </w:rPr>
            </w:pPr>
            <w:r w:rsidRPr="00A47347">
              <w:rPr>
                <w:rFonts w:ascii="Bookman Old Style" w:hAnsi="Bookman Old Style"/>
                <w:color w:val="000000"/>
              </w:rPr>
              <w:t>8(3812)462841</w:t>
            </w:r>
          </w:p>
        </w:tc>
      </w:tr>
    </w:tbl>
    <w:p w:rsidR="00662A42" w:rsidRDefault="00662A42" w:rsidP="00662A42">
      <w:pPr>
        <w:spacing w:before="0" w:after="0" w:line="276" w:lineRule="auto"/>
        <w:ind w:left="0" w:firstLine="680"/>
        <w:rPr>
          <w:ins w:id="64" w:author="Александров" w:date="2018-05-22T17:38:00Z"/>
          <w:rFonts w:ascii="Bookman Old Style" w:hAnsi="Bookman Old Style"/>
          <w:sz w:val="24"/>
          <w:szCs w:val="24"/>
        </w:rPr>
      </w:pPr>
    </w:p>
    <w:p w:rsidR="00662A42" w:rsidRPr="003B0933" w:rsidRDefault="00662A42" w:rsidP="00662A42">
      <w:pPr>
        <w:spacing w:before="0" w:after="0" w:line="276" w:lineRule="auto"/>
        <w:ind w:left="0" w:firstLine="680"/>
        <w:rPr>
          <w:ins w:id="65" w:author="Александров" w:date="2018-05-22T17:39:00Z"/>
          <w:rFonts w:ascii="Bookman Old Style" w:hAnsi="Bookman Old Style"/>
          <w:sz w:val="24"/>
          <w:szCs w:val="24"/>
        </w:rPr>
      </w:pPr>
      <w:ins w:id="66" w:author="Александров" w:date="2018-05-22T17:39:00Z">
        <w:r w:rsidRPr="003B0933">
          <w:rPr>
            <w:rFonts w:ascii="Bookman Old Style" w:hAnsi="Bookman Old Style"/>
            <w:sz w:val="24"/>
            <w:szCs w:val="24"/>
          </w:rPr>
          <w:t>Это еще один способ неплохо экономить в поездке. Поход в 2 – 3 музея в Европе или один проезд на автобусе полностью окупят стоимость карты, поэтому – рекомендую, если есть такая возможность – обзаведитесь ею!</w:t>
        </w:r>
      </w:ins>
    </w:p>
    <w:p w:rsidR="00662A42" w:rsidRPr="003B0933" w:rsidRDefault="00662A42" w:rsidP="00662A42">
      <w:pPr>
        <w:spacing w:before="0" w:after="0" w:line="276" w:lineRule="auto"/>
        <w:ind w:left="0" w:firstLine="680"/>
        <w:rPr>
          <w:ins w:id="67" w:author="Александров" w:date="2018-05-22T17:39:00Z"/>
          <w:rFonts w:ascii="Bookman Old Style" w:hAnsi="Bookman Old Style"/>
          <w:sz w:val="24"/>
          <w:szCs w:val="24"/>
        </w:rPr>
      </w:pPr>
    </w:p>
    <w:p w:rsidR="00662A42" w:rsidRDefault="00662A42" w:rsidP="00662A42">
      <w:pPr>
        <w:spacing w:before="0" w:after="0" w:line="276" w:lineRule="auto"/>
        <w:ind w:left="0" w:firstLine="680"/>
        <w:rPr>
          <w:ins w:id="68" w:author="Admin" w:date="2018-05-22T18:11:00Z"/>
          <w:rFonts w:ascii="Bookman Old Style" w:hAnsi="Bookman Old Style"/>
          <w:sz w:val="24"/>
          <w:szCs w:val="24"/>
        </w:rPr>
      </w:pPr>
      <w:ins w:id="69" w:author="Александров" w:date="2018-05-22T17:39:00Z">
        <w:r w:rsidRPr="003B0933">
          <w:rPr>
            <w:rFonts w:ascii="Bookman Old Style" w:hAnsi="Bookman Old Style"/>
            <w:sz w:val="24"/>
            <w:szCs w:val="24"/>
          </w:rPr>
          <w:t>Удачных вам путешествий!</w:t>
        </w:r>
      </w:ins>
    </w:p>
    <w:p w:rsidR="00662A42" w:rsidRDefault="00662A42" w:rsidP="00662A42">
      <w:pPr>
        <w:spacing w:before="0" w:after="0" w:line="276" w:lineRule="auto"/>
        <w:ind w:left="0" w:firstLine="680"/>
        <w:rPr>
          <w:rFonts w:ascii="Bookman Old Style" w:hAnsi="Bookman Old Style"/>
          <w:sz w:val="24"/>
          <w:szCs w:val="24"/>
        </w:rPr>
      </w:pPr>
    </w:p>
    <w:p w:rsidR="00662A42" w:rsidRPr="00A21C0F" w:rsidRDefault="00662A42" w:rsidP="00662A42">
      <w:pPr>
        <w:spacing w:before="0" w:after="0" w:line="276" w:lineRule="auto"/>
        <w:ind w:left="0" w:firstLine="680"/>
        <w:rPr>
          <w:rFonts w:ascii="Bookman Old Style" w:hAnsi="Bookman Old Style"/>
          <w:sz w:val="24"/>
          <w:szCs w:val="24"/>
        </w:rPr>
      </w:pPr>
    </w:p>
    <w:p w:rsidR="00351BE6" w:rsidRDefault="00351BE6">
      <w:bookmarkStart w:id="70" w:name="_GoBack"/>
      <w:bookmarkEnd w:id="70"/>
    </w:p>
    <w:sectPr w:rsidR="00351BE6" w:rsidSect="00A47347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FD36CA"/>
    <w:multiLevelType w:val="hybridMultilevel"/>
    <w:tmpl w:val="63B21B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A42"/>
    <w:rsid w:val="00351BE6"/>
    <w:rsid w:val="00662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2A42"/>
    <w:pPr>
      <w:spacing w:before="120" w:after="120" w:line="240" w:lineRule="auto"/>
      <w:ind w:left="992"/>
      <w:jc w:val="both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2A4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662A4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3">
    <w:name w:val="List Paragraph"/>
    <w:basedOn w:val="a"/>
    <w:uiPriority w:val="34"/>
    <w:qFormat/>
    <w:rsid w:val="00662A42"/>
    <w:pPr>
      <w:spacing w:before="0" w:after="200" w:line="276" w:lineRule="auto"/>
      <w:ind w:left="720"/>
      <w:contextualSpacing/>
      <w:jc w:val="left"/>
    </w:pPr>
    <w:rPr>
      <w:rFonts w:ascii="Calibri" w:eastAsia="Calibri" w:hAnsi="Calibri" w:cs="Times New Roman"/>
    </w:rPr>
  </w:style>
  <w:style w:type="paragraph" w:styleId="a4">
    <w:name w:val="Normal (Web)"/>
    <w:basedOn w:val="a"/>
    <w:uiPriority w:val="99"/>
    <w:unhideWhenUsed/>
    <w:rsid w:val="00662A42"/>
    <w:pPr>
      <w:spacing w:before="100" w:beforeAutospacing="1" w:after="100" w:afterAutospacing="1"/>
      <w:ind w:left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662A42"/>
    <w:rPr>
      <w:b/>
      <w:bCs/>
    </w:rPr>
  </w:style>
  <w:style w:type="character" w:customStyle="1" w:styleId="office">
    <w:name w:val="office"/>
    <w:basedOn w:val="a0"/>
    <w:rsid w:val="00662A42"/>
  </w:style>
  <w:style w:type="paragraph" w:styleId="a6">
    <w:name w:val="Balloon Text"/>
    <w:basedOn w:val="a"/>
    <w:link w:val="a7"/>
    <w:uiPriority w:val="99"/>
    <w:semiHidden/>
    <w:unhideWhenUsed/>
    <w:rsid w:val="00662A4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62A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2A42"/>
    <w:pPr>
      <w:spacing w:before="120" w:after="120" w:line="240" w:lineRule="auto"/>
      <w:ind w:left="992"/>
      <w:jc w:val="both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2A4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662A4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3">
    <w:name w:val="List Paragraph"/>
    <w:basedOn w:val="a"/>
    <w:uiPriority w:val="34"/>
    <w:qFormat/>
    <w:rsid w:val="00662A42"/>
    <w:pPr>
      <w:spacing w:before="0" w:after="200" w:line="276" w:lineRule="auto"/>
      <w:ind w:left="720"/>
      <w:contextualSpacing/>
      <w:jc w:val="left"/>
    </w:pPr>
    <w:rPr>
      <w:rFonts w:ascii="Calibri" w:eastAsia="Calibri" w:hAnsi="Calibri" w:cs="Times New Roman"/>
    </w:rPr>
  </w:style>
  <w:style w:type="paragraph" w:styleId="a4">
    <w:name w:val="Normal (Web)"/>
    <w:basedOn w:val="a"/>
    <w:uiPriority w:val="99"/>
    <w:unhideWhenUsed/>
    <w:rsid w:val="00662A42"/>
    <w:pPr>
      <w:spacing w:before="100" w:beforeAutospacing="1" w:after="100" w:afterAutospacing="1"/>
      <w:ind w:left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662A42"/>
    <w:rPr>
      <w:b/>
      <w:bCs/>
    </w:rPr>
  </w:style>
  <w:style w:type="character" w:customStyle="1" w:styleId="office">
    <w:name w:val="office"/>
    <w:basedOn w:val="a0"/>
    <w:rsid w:val="00662A42"/>
  </w:style>
  <w:style w:type="paragraph" w:styleId="a6">
    <w:name w:val="Balloon Text"/>
    <w:basedOn w:val="a"/>
    <w:link w:val="a7"/>
    <w:uiPriority w:val="99"/>
    <w:semiHidden/>
    <w:unhideWhenUsed/>
    <w:rsid w:val="00662A4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62A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isic.ru/contacts/ofisy-oformlenii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Правкин</dc:creator>
  <cp:lastModifiedBy>Правкин</cp:lastModifiedBy>
  <cp:revision>1</cp:revision>
  <dcterms:created xsi:type="dcterms:W3CDTF">2018-10-14T15:46:00Z</dcterms:created>
  <dcterms:modified xsi:type="dcterms:W3CDTF">2018-10-14T15:47:00Z</dcterms:modified>
</cp:coreProperties>
</file>